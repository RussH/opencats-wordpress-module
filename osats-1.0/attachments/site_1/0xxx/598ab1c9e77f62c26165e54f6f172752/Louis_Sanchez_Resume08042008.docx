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38"/>
        <w:tblOverlap w:val="never"/>
        <w:tblW w:w="0" w:type="auto"/>
        <w:tblLook w:val="0000"/>
      </w:tblPr>
      <w:tblGrid>
        <w:gridCol w:w="2592"/>
        <w:gridCol w:w="2592"/>
      </w:tblGrid>
      <w:tr w:rsidR="00B8698E">
        <w:tc>
          <w:tcPr>
            <w:tcW w:w="2592" w:type="dxa"/>
          </w:tcPr>
          <w:p w:rsidR="00B8698E" w:rsidRDefault="00B441D0" w:rsidP="00AE1852">
            <w:pPr>
              <w:pStyle w:val="Address2"/>
              <w:tabs>
                <w:tab w:val="left" w:pos="8640"/>
                <w:tab w:val="left" w:pos="8820"/>
              </w:tabs>
            </w:pPr>
            <w:bookmarkStart w:id="0" w:name="xgraphic"/>
            <w:r>
              <w:t>1930 W.Burgess Court</w:t>
            </w:r>
          </w:p>
          <w:p w:rsidR="00B8698E" w:rsidRDefault="00B441D0" w:rsidP="00AE1852">
            <w:pPr>
              <w:pStyle w:val="Address2"/>
              <w:tabs>
                <w:tab w:val="left" w:pos="8640"/>
                <w:tab w:val="left" w:pos="8820"/>
              </w:tabs>
            </w:pPr>
            <w:r>
              <w:t>Phoenix, AZ 85041</w:t>
            </w:r>
          </w:p>
        </w:tc>
        <w:tc>
          <w:tcPr>
            <w:tcW w:w="2592" w:type="dxa"/>
          </w:tcPr>
          <w:p w:rsidR="00B8698E" w:rsidRDefault="00B441D0" w:rsidP="00AE1852">
            <w:pPr>
              <w:pStyle w:val="Address1"/>
              <w:tabs>
                <w:tab w:val="left" w:pos="8640"/>
                <w:tab w:val="left" w:pos="8820"/>
              </w:tabs>
            </w:pPr>
            <w:r>
              <w:t>Residence: (602) 323-0939</w:t>
            </w:r>
          </w:p>
          <w:p w:rsidR="00B8698E" w:rsidRDefault="00B8698E" w:rsidP="00AE1852">
            <w:pPr>
              <w:pStyle w:val="Address1"/>
              <w:tabs>
                <w:tab w:val="left" w:pos="8640"/>
                <w:tab w:val="left" w:pos="8820"/>
              </w:tabs>
            </w:pPr>
            <w:r>
              <w:t xml:space="preserve">Cell:    </w:t>
            </w:r>
            <w:r w:rsidR="002918F4">
              <w:t xml:space="preserve">       </w:t>
            </w:r>
            <w:r>
              <w:t>(803) 361-2021</w:t>
            </w:r>
          </w:p>
          <w:p w:rsidR="00B8698E" w:rsidRDefault="00B8698E" w:rsidP="00AE1852">
            <w:pPr>
              <w:pStyle w:val="Address1"/>
              <w:tabs>
                <w:tab w:val="left" w:pos="8640"/>
                <w:tab w:val="left" w:pos="8820"/>
              </w:tabs>
            </w:pPr>
            <w:r>
              <w:t>Email: las1368@gmail.com</w:t>
            </w:r>
          </w:p>
        </w:tc>
      </w:tr>
    </w:tbl>
    <w:bookmarkEnd w:id="0"/>
    <w:p w:rsidR="00E7346B" w:rsidRDefault="00E7346B" w:rsidP="00E7346B">
      <w:pPr>
        <w:pStyle w:val="Name"/>
        <w:ind w:left="0"/>
      </w:pPr>
      <w:r>
        <w:rPr>
          <w:spacing w:val="-15"/>
        </w:rPr>
        <w:t>Louis A. Sanchez</w:t>
      </w:r>
    </w:p>
    <w:tbl>
      <w:tblPr>
        <w:tblW w:w="10008" w:type="dxa"/>
        <w:tblLook w:val="0000"/>
      </w:tblPr>
      <w:tblGrid>
        <w:gridCol w:w="1435"/>
        <w:gridCol w:w="8573"/>
      </w:tblGrid>
      <w:tr w:rsidR="00B8698E">
        <w:tc>
          <w:tcPr>
            <w:tcW w:w="0" w:type="auto"/>
          </w:tcPr>
          <w:p w:rsidR="00B8698E" w:rsidRDefault="00B8698E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t>Objective</w:t>
            </w:r>
          </w:p>
        </w:tc>
        <w:tc>
          <w:tcPr>
            <w:tcW w:w="8573" w:type="dxa"/>
          </w:tcPr>
          <w:p w:rsidR="005B65FE" w:rsidRDefault="005B65F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B8698E" w:rsidRDefault="001135AA" w:rsidP="001135AA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1135AA">
              <w:t xml:space="preserve">Materials Professional with skills in materials planning, billing, purchasing, logistics, customer service and warehousing. Detailed-oriented problem solver recognized for being </w:t>
            </w:r>
            <w:r>
              <w:t>energetic and  results oriented</w:t>
            </w:r>
            <w:r w:rsidR="00E57BE0" w:rsidRPr="005B65FE">
              <w:t xml:space="preserve">. </w:t>
            </w:r>
          </w:p>
        </w:tc>
      </w:tr>
      <w:tr w:rsidR="00B8698E">
        <w:tc>
          <w:tcPr>
            <w:tcW w:w="0" w:type="auto"/>
          </w:tcPr>
          <w:p w:rsidR="00B8698E" w:rsidRDefault="00B8698E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t>Experience</w:t>
            </w:r>
          </w:p>
        </w:tc>
        <w:tc>
          <w:tcPr>
            <w:tcW w:w="8573" w:type="dxa"/>
          </w:tcPr>
          <w:p w:rsidR="00B441D0" w:rsidRDefault="00B441D0" w:rsidP="00AE1852">
            <w:pPr>
              <w:pStyle w:val="CompanyNameOne"/>
              <w:tabs>
                <w:tab w:val="left" w:pos="8285"/>
                <w:tab w:val="left" w:pos="8820"/>
              </w:tabs>
              <w:ind w:right="0"/>
            </w:pPr>
            <w:r>
              <w:t>March 2008- Present      Advance Auto Parts                                                                  Columbia, SC</w:t>
            </w:r>
          </w:p>
          <w:p w:rsidR="00B441D0" w:rsidRPr="00B441D0" w:rsidRDefault="00B441D0" w:rsidP="00B441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41D0">
              <w:rPr>
                <w:rFonts w:ascii="Arial" w:hAnsi="Arial" w:cs="Arial"/>
                <w:b/>
                <w:sz w:val="20"/>
                <w:szCs w:val="20"/>
              </w:rPr>
              <w:t>Store Manager #5620</w:t>
            </w:r>
          </w:p>
          <w:p w:rsidR="00B441D0" w:rsidRPr="001C53B8" w:rsidRDefault="004C1636" w:rsidP="00B441D0">
            <w:pPr>
              <w:pStyle w:val="Achievement"/>
            </w:pPr>
            <w:r w:rsidRPr="001C53B8">
              <w:t>•</w:t>
            </w:r>
            <w:r>
              <w:t>Preform  day to day store operations, delegate task and help with customer service to increase profits.</w:t>
            </w:r>
            <w:r w:rsidRPr="001C53B8">
              <w:t xml:space="preserve"> </w:t>
            </w:r>
          </w:p>
          <w:p w:rsidR="00B441D0" w:rsidRDefault="00B441D0" w:rsidP="00B441D0">
            <w:pPr>
              <w:rPr>
                <w:sz w:val="20"/>
                <w:szCs w:val="20"/>
              </w:rPr>
            </w:pPr>
            <w:r w:rsidRPr="001C53B8">
              <w:t>•</w:t>
            </w:r>
            <w:r w:rsidRPr="00B441D0">
              <w:rPr>
                <w:sz w:val="20"/>
                <w:szCs w:val="20"/>
              </w:rPr>
              <w:t>Perform</w:t>
            </w:r>
            <w:r w:rsidR="004C1636">
              <w:rPr>
                <w:sz w:val="20"/>
                <w:szCs w:val="20"/>
              </w:rPr>
              <w:t xml:space="preserve"> daily cycle counts on </w:t>
            </w:r>
            <w:r w:rsidRPr="00B441D0">
              <w:rPr>
                <w:sz w:val="20"/>
                <w:szCs w:val="20"/>
              </w:rPr>
              <w:t>all products</w:t>
            </w:r>
            <w:r w:rsidR="004C1636">
              <w:rPr>
                <w:sz w:val="20"/>
                <w:szCs w:val="20"/>
              </w:rPr>
              <w:t xml:space="preserve"> and to help reduce cost on shrink.</w:t>
            </w:r>
          </w:p>
          <w:p w:rsidR="004C1636" w:rsidRDefault="004C1636" w:rsidP="004C1636">
            <w:pPr>
              <w:pStyle w:val="Achievement"/>
            </w:pPr>
            <w:r>
              <w:t>•</w:t>
            </w:r>
            <w:r w:rsidRPr="001C53B8">
              <w:t xml:space="preserve"> </w:t>
            </w:r>
            <w:r>
              <w:t xml:space="preserve">Interviewed, hired, trained, evaluated employees and terminated all store associates, as needed to </w:t>
            </w:r>
          </w:p>
          <w:p w:rsidR="004C1636" w:rsidRPr="001C53B8" w:rsidRDefault="004C1636" w:rsidP="004C1636">
            <w:pPr>
              <w:pStyle w:val="Achievement"/>
            </w:pPr>
            <w:r>
              <w:t xml:space="preserve">   improve business</w:t>
            </w:r>
          </w:p>
          <w:p w:rsidR="00B441D0" w:rsidRDefault="004C1636" w:rsidP="008604AB">
            <w:r w:rsidRPr="001C53B8">
              <w:t>•</w:t>
            </w:r>
            <w:r w:rsidRPr="004C1636">
              <w:rPr>
                <w:sz w:val="20"/>
                <w:szCs w:val="20"/>
              </w:rPr>
              <w:t>Perform Quality Inventory Control on all products</w:t>
            </w:r>
          </w:p>
          <w:p w:rsidR="00B8698E" w:rsidRDefault="00B441D0" w:rsidP="00AE1852">
            <w:pPr>
              <w:pStyle w:val="CompanyNameOne"/>
              <w:tabs>
                <w:tab w:val="left" w:pos="8285"/>
                <w:tab w:val="left" w:pos="8820"/>
              </w:tabs>
              <w:ind w:right="0"/>
            </w:pPr>
            <w:r>
              <w:t xml:space="preserve">Aug 2007- </w:t>
            </w:r>
            <w:r w:rsidR="001C53B8">
              <w:t xml:space="preserve">            </w:t>
            </w:r>
            <w:r>
              <w:t xml:space="preserve">          </w:t>
            </w:r>
            <w:r w:rsidR="001C53B8">
              <w:t xml:space="preserve"> Metals and Alloys LLC</w:t>
            </w:r>
            <w:r w:rsidR="0018094D">
              <w:rPr>
                <w:i/>
                <w:iCs/>
              </w:rPr>
              <w:t xml:space="preserve">             </w:t>
            </w:r>
            <w:r w:rsidR="00240302">
              <w:rPr>
                <w:i/>
                <w:iCs/>
              </w:rPr>
              <w:t xml:space="preserve">                         </w:t>
            </w:r>
            <w:r w:rsidR="00637396">
              <w:rPr>
                <w:i/>
                <w:iCs/>
              </w:rPr>
              <w:t xml:space="preserve"> </w:t>
            </w:r>
            <w:r w:rsidR="003D1AD1">
              <w:rPr>
                <w:i/>
                <w:iCs/>
              </w:rPr>
              <w:t xml:space="preserve">        </w:t>
            </w:r>
            <w:r w:rsidR="001C53B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</w:t>
            </w:r>
            <w:r w:rsidR="001C53B8">
              <w:rPr>
                <w:i/>
                <w:iCs/>
              </w:rPr>
              <w:t xml:space="preserve">   </w:t>
            </w:r>
            <w:r w:rsidR="00AE1852">
              <w:rPr>
                <w:i/>
                <w:iCs/>
              </w:rPr>
              <w:t xml:space="preserve">   </w:t>
            </w:r>
            <w:r w:rsidR="001C53B8">
              <w:t>Lexington</w:t>
            </w:r>
            <w:r w:rsidR="00B8698E">
              <w:t>, SC</w:t>
            </w:r>
          </w:p>
          <w:p w:rsidR="001C53B8" w:rsidRDefault="001C53B8" w:rsidP="001C53B8">
            <w:pPr>
              <w:pStyle w:val="JobTitle"/>
            </w:pPr>
            <w:r>
              <w:t xml:space="preserve">Shipping/Warehouse Supervisor </w:t>
            </w:r>
          </w:p>
          <w:p w:rsidR="000233BA" w:rsidRPr="000233BA" w:rsidRDefault="000233BA" w:rsidP="001C53B8">
            <w:pPr>
              <w:pStyle w:val="Achievement"/>
              <w:rPr>
                <w:rFonts w:ascii="TimesNewRoman" w:hAnsi="TimesNewRoman" w:cs="TimesNewRoman"/>
              </w:rPr>
            </w:pPr>
            <w:r w:rsidRPr="001C53B8">
              <w:t>•</w:t>
            </w:r>
            <w:r>
              <w:rPr>
                <w:rFonts w:ascii="TimesNewRoman" w:hAnsi="TimesNewRoman" w:cs="TimesNewRoman"/>
              </w:rPr>
              <w:t xml:space="preserve">Evaluate, select, and route material shipments in accordance with procedures </w:t>
            </w:r>
          </w:p>
          <w:p w:rsidR="001C53B8" w:rsidRPr="001C53B8" w:rsidRDefault="001C53B8" w:rsidP="001C53B8">
            <w:pPr>
              <w:pStyle w:val="Achievement"/>
            </w:pPr>
            <w:r w:rsidRPr="001C53B8">
              <w:t>•Coordinate day to day deliveries to various</w:t>
            </w:r>
            <w:r>
              <w:t xml:space="preserve"> locations within 100 mile radius</w:t>
            </w:r>
            <w:r w:rsidRPr="001C53B8">
              <w:t xml:space="preserve"> </w:t>
            </w:r>
          </w:p>
          <w:p w:rsidR="001C53B8" w:rsidRDefault="001C53B8" w:rsidP="001C53B8">
            <w:pPr>
              <w:pStyle w:val="Achievement"/>
            </w:pPr>
            <w:r w:rsidRPr="001C53B8">
              <w:t>•Perform Quality Inventory Control on all products</w:t>
            </w:r>
          </w:p>
          <w:p w:rsidR="000233BA" w:rsidRPr="000233BA" w:rsidRDefault="000233BA" w:rsidP="000233BA">
            <w:pPr>
              <w:pStyle w:val="Achievement"/>
            </w:pPr>
            <w:r w:rsidRPr="000233BA">
              <w:t>•Work</w:t>
            </w:r>
            <w:r>
              <w:t xml:space="preserve"> closely with </w:t>
            </w:r>
            <w:r w:rsidRPr="000233BA">
              <w:t>management in developing expediting status reports and coordinating</w:t>
            </w:r>
          </w:p>
          <w:p w:rsidR="000233BA" w:rsidRDefault="000233BA" w:rsidP="001C53B8">
            <w:pPr>
              <w:pStyle w:val="Achievement"/>
            </w:pPr>
            <w:r>
              <w:t xml:space="preserve"> </w:t>
            </w:r>
            <w:r w:rsidRPr="000233BA">
              <w:t>activities of an assigned group of expediters</w:t>
            </w:r>
          </w:p>
          <w:p w:rsidR="00B8698E" w:rsidRDefault="001C53B8" w:rsidP="001C53B8">
            <w:pPr>
              <w:pStyle w:val="Achievement"/>
            </w:pPr>
            <w:r w:rsidRPr="001C53B8">
              <w:t>•Train new employees on various job functions</w:t>
            </w:r>
          </w:p>
          <w:p w:rsidR="000233BA" w:rsidRPr="0018094D" w:rsidRDefault="000233BA" w:rsidP="001C53B8">
            <w:pPr>
              <w:pStyle w:val="Achievement"/>
              <w:rPr>
                <w:sz w:val="16"/>
              </w:rPr>
            </w:pPr>
          </w:p>
        </w:tc>
      </w:tr>
      <w:tr w:rsidR="00B8698E">
        <w:tc>
          <w:tcPr>
            <w:tcW w:w="0" w:type="auto"/>
          </w:tcPr>
          <w:p w:rsidR="00B8698E" w:rsidRDefault="00B8698E" w:rsidP="00AE1852">
            <w:pPr>
              <w:tabs>
                <w:tab w:val="left" w:pos="8640"/>
                <w:tab w:val="left" w:pos="8820"/>
              </w:tabs>
            </w:pPr>
          </w:p>
        </w:tc>
        <w:tc>
          <w:tcPr>
            <w:tcW w:w="8573" w:type="dxa"/>
          </w:tcPr>
          <w:p w:rsidR="00B8698E" w:rsidRDefault="003C3DF4" w:rsidP="00AE1852">
            <w:pPr>
              <w:pStyle w:val="CompanyNameOne"/>
              <w:tabs>
                <w:tab w:val="left" w:pos="8640"/>
                <w:tab w:val="left" w:pos="8820"/>
              </w:tabs>
              <w:spacing w:line="192" w:lineRule="auto"/>
              <w:ind w:right="0"/>
            </w:pPr>
            <w:r>
              <w:t xml:space="preserve">April 2006- Dec 2006      </w:t>
            </w:r>
            <w:r w:rsidR="00240302">
              <w:t xml:space="preserve">  </w:t>
            </w:r>
            <w:r w:rsidRPr="00637396">
              <w:rPr>
                <w:i/>
              </w:rPr>
              <w:t>Amcor PET Packaging</w:t>
            </w:r>
            <w:r w:rsidR="00637396">
              <w:rPr>
                <w:i/>
              </w:rPr>
              <w:t xml:space="preserve"> N.A.</w:t>
            </w:r>
            <w:r w:rsidR="0018094D">
              <w:t xml:space="preserve">                                </w:t>
            </w:r>
            <w:r w:rsidR="00637396">
              <w:t xml:space="preserve">              </w:t>
            </w:r>
            <w:r w:rsidR="00240302">
              <w:t xml:space="preserve">  </w:t>
            </w:r>
            <w:r w:rsidR="00AE1852">
              <w:t xml:space="preserve">           </w:t>
            </w:r>
            <w:smartTag w:uri="urn:schemas-microsoft-com:office:smarttags" w:element="place">
              <w:smartTag w:uri="urn:schemas-microsoft-com:office:smarttags" w:element="City">
                <w:r>
                  <w:t>Orlando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FL</w:t>
                </w:r>
              </w:smartTag>
            </w:smartTag>
          </w:p>
          <w:p w:rsidR="00240302" w:rsidRPr="00637396" w:rsidRDefault="00240302" w:rsidP="00AE1852">
            <w:pPr>
              <w:tabs>
                <w:tab w:val="left" w:pos="8640"/>
                <w:tab w:val="left" w:pos="8820"/>
              </w:tabs>
              <w:spacing w:line="192" w:lineRule="auto"/>
              <w:rPr>
                <w:i/>
                <w:sz w:val="20"/>
                <w:szCs w:val="20"/>
              </w:rPr>
            </w:pPr>
            <w:r w:rsidRPr="00637396">
              <w:rPr>
                <w:i/>
              </w:rPr>
              <w:t xml:space="preserve">                              </w:t>
            </w:r>
            <w:r w:rsidR="00226FF9">
              <w:rPr>
                <w:i/>
              </w:rPr>
              <w:t xml:space="preserve">   </w:t>
            </w:r>
            <w:r w:rsidRPr="00637396">
              <w:rPr>
                <w:i/>
                <w:sz w:val="20"/>
                <w:szCs w:val="20"/>
              </w:rPr>
              <w:t>(</w:t>
            </w:r>
            <w:r w:rsidRPr="00637396">
              <w:rPr>
                <w:rStyle w:val="CompanyNameChar"/>
                <w:i/>
                <w:sz w:val="20"/>
                <w:szCs w:val="20"/>
              </w:rPr>
              <w:t>Formerly Schmalbach-Lubeca)</w:t>
            </w:r>
          </w:p>
          <w:p w:rsidR="00B8698E" w:rsidRDefault="003C3DF4" w:rsidP="00AE1852">
            <w:pPr>
              <w:pStyle w:val="JobTitle"/>
              <w:tabs>
                <w:tab w:val="left" w:pos="8640"/>
                <w:tab w:val="left" w:pos="8820"/>
              </w:tabs>
            </w:pPr>
            <w:r>
              <w:t>Warehouse Lead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 xml:space="preserve">•Ran day to day operations with production </w:t>
            </w:r>
            <w:r w:rsidR="001C53B8">
              <w:t>department on inventory storage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•Utilized space, people, equipment and time to accomplish the needs of the department and company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•Entered customer orders daily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 xml:space="preserve">•Worked with accounting department on completed orders, using Apirso and SAP programs 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•Coordinated customer’s orders, scheduling deliveries, changes, cancellations and add on's daily</w:t>
            </w:r>
          </w:p>
          <w:p w:rsidR="00B8698E" w:rsidRDefault="00B8698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</w:tc>
      </w:tr>
      <w:tr w:rsidR="00B8698E">
        <w:tc>
          <w:tcPr>
            <w:tcW w:w="0" w:type="auto"/>
          </w:tcPr>
          <w:p w:rsidR="00B8698E" w:rsidRDefault="00B8698E" w:rsidP="00AE1852">
            <w:pPr>
              <w:tabs>
                <w:tab w:val="left" w:pos="8640"/>
                <w:tab w:val="left" w:pos="8820"/>
              </w:tabs>
            </w:pPr>
          </w:p>
        </w:tc>
        <w:tc>
          <w:tcPr>
            <w:tcW w:w="8573" w:type="dxa"/>
          </w:tcPr>
          <w:p w:rsidR="00B8698E" w:rsidRDefault="0018094D" w:rsidP="00AE1852">
            <w:pPr>
              <w:pStyle w:val="CompanyName"/>
              <w:tabs>
                <w:tab w:val="left" w:pos="8640"/>
                <w:tab w:val="left" w:pos="8820"/>
              </w:tabs>
              <w:ind w:right="0"/>
            </w:pPr>
            <w:r>
              <w:t xml:space="preserve">2005 - 2006                         </w:t>
            </w:r>
            <w:r w:rsidR="00226FF9" w:rsidRPr="00637396">
              <w:rPr>
                <w:i/>
              </w:rPr>
              <w:t>Amcor PET Packaging</w:t>
            </w:r>
            <w:r w:rsidR="00226FF9">
              <w:rPr>
                <w:i/>
              </w:rPr>
              <w:t xml:space="preserve"> N.A.</w:t>
            </w:r>
            <w:r w:rsidR="00226FF9">
              <w:t xml:space="preserve">                                                       </w:t>
            </w:r>
            <w:smartTag w:uri="urn:schemas-microsoft-com:office:smarttags" w:element="place">
              <w:smartTag w:uri="urn:schemas-microsoft-com:office:smarttags" w:element="City">
                <w:r w:rsidR="00226FF9">
                  <w:t>Lanthrop</w:t>
                </w:r>
              </w:smartTag>
              <w:r w:rsidR="00226FF9">
                <w:t xml:space="preserve">, </w:t>
              </w:r>
              <w:smartTag w:uri="urn:schemas-microsoft-com:office:smarttags" w:element="State">
                <w:r w:rsidR="00226FF9">
                  <w:t>CA</w:t>
                </w:r>
              </w:smartTag>
            </w:smartTag>
          </w:p>
          <w:p w:rsidR="00226FF9" w:rsidRPr="00226FF9" w:rsidRDefault="00226FF9" w:rsidP="00226FF9">
            <w:r>
              <w:t xml:space="preserve">                                  </w:t>
            </w:r>
            <w:r w:rsidRPr="00637396">
              <w:rPr>
                <w:i/>
                <w:sz w:val="20"/>
                <w:szCs w:val="20"/>
              </w:rPr>
              <w:t>(</w:t>
            </w:r>
            <w:r w:rsidRPr="00637396">
              <w:rPr>
                <w:rStyle w:val="CompanyNameChar"/>
                <w:i/>
                <w:sz w:val="20"/>
                <w:szCs w:val="20"/>
              </w:rPr>
              <w:t>Formerly Schmalbach-Lubeca</w:t>
            </w:r>
            <w:r>
              <w:rPr>
                <w:rStyle w:val="CompanyNameChar"/>
                <w:i/>
                <w:sz w:val="20"/>
                <w:szCs w:val="20"/>
              </w:rPr>
              <w:t>)</w:t>
            </w:r>
          </w:p>
          <w:p w:rsidR="00B8698E" w:rsidRDefault="0018094D" w:rsidP="00AE1852">
            <w:pPr>
              <w:pStyle w:val="JobTitle"/>
              <w:tabs>
                <w:tab w:val="left" w:pos="8640"/>
                <w:tab w:val="left" w:pos="8820"/>
              </w:tabs>
            </w:pPr>
            <w:r>
              <w:t>Warehouse/Label Coordinator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•Managed shipping, receiving, and storing of both raw materials and finish g</w:t>
            </w:r>
            <w:r w:rsidR="004B401E">
              <w:t xml:space="preserve">oods </w:t>
            </w:r>
            <w:r w:rsidR="004B401E">
              <w:br/>
              <w:t>•</w:t>
            </w:r>
            <w:r w:rsidR="004B401E" w:rsidRPr="001135AA">
              <w:t>Purchased raw materials, consolidated billing with Accounting department.</w:t>
            </w:r>
            <w:r w:rsidRPr="00344C20">
              <w:br/>
              <w:t xml:space="preserve">•Improved on shipping changing errors by training department to utilize SAP and Apirso programs </w:t>
            </w:r>
          </w:p>
          <w:p w:rsidR="0018094D" w:rsidRPr="00344C20" w:rsidRDefault="0018094D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•Created and maintained work instructions and procedures as tools to train employees</w:t>
            </w:r>
            <w:r w:rsidRPr="00344C20">
              <w:br/>
              <w:t>•Implemented daily cycle counts to ensure correct inventory numbers</w:t>
            </w:r>
          </w:p>
          <w:p w:rsidR="00B8698E" w:rsidRDefault="00B8698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</w:tc>
      </w:tr>
      <w:tr w:rsidR="00B8698E">
        <w:tc>
          <w:tcPr>
            <w:tcW w:w="0" w:type="auto"/>
          </w:tcPr>
          <w:p w:rsidR="00B8698E" w:rsidRDefault="00B8698E" w:rsidP="00AE1852">
            <w:pPr>
              <w:tabs>
                <w:tab w:val="left" w:pos="8640"/>
                <w:tab w:val="left" w:pos="8820"/>
              </w:tabs>
            </w:pPr>
          </w:p>
        </w:tc>
        <w:tc>
          <w:tcPr>
            <w:tcW w:w="8573" w:type="dxa"/>
          </w:tcPr>
          <w:p w:rsidR="00226FF9" w:rsidRDefault="00C322AF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  <w:r>
              <w:t>2004 - 2005</w:t>
            </w:r>
            <w:r w:rsidR="00B8698E">
              <w:tab/>
            </w:r>
            <w:r w:rsidR="00240302">
              <w:t xml:space="preserve">  </w:t>
            </w:r>
            <w:r w:rsidR="00226FF9" w:rsidRPr="00637396">
              <w:rPr>
                <w:i/>
              </w:rPr>
              <w:t>Amcor PET Packaging</w:t>
            </w:r>
            <w:r w:rsidR="00226FF9">
              <w:rPr>
                <w:i/>
              </w:rPr>
              <w:t xml:space="preserve"> N.A</w:t>
            </w:r>
            <w:r w:rsidR="00240302">
              <w:t xml:space="preserve">   </w:t>
            </w:r>
            <w:r w:rsidR="00226FF9">
              <w:t xml:space="preserve">                                                       </w:t>
            </w:r>
            <w:smartTag w:uri="urn:schemas-microsoft-com:office:smarttags" w:element="place">
              <w:smartTag w:uri="urn:schemas-microsoft-com:office:smarttags" w:element="City">
                <w:r w:rsidR="00226FF9">
                  <w:t>Tucson</w:t>
                </w:r>
              </w:smartTag>
            </w:smartTag>
            <w:r w:rsidR="00226FF9">
              <w:t xml:space="preserve">, AZ     </w:t>
            </w:r>
          </w:p>
          <w:p w:rsidR="00B8698E" w:rsidRDefault="00226FF9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  <w:r>
              <w:t xml:space="preserve">                                          </w:t>
            </w:r>
            <w:r w:rsidRPr="00637396">
              <w:rPr>
                <w:i/>
              </w:rPr>
              <w:t>(</w:t>
            </w:r>
            <w:r w:rsidRPr="00637396">
              <w:rPr>
                <w:rStyle w:val="CompanyNameChar"/>
                <w:i/>
              </w:rPr>
              <w:t>Formerly Schmalbach-Lubeca</w:t>
            </w:r>
            <w:r>
              <w:rPr>
                <w:rStyle w:val="CompanyNameChar"/>
                <w:i/>
              </w:rPr>
              <w:t>)</w:t>
            </w:r>
            <w:r w:rsidR="00240302">
              <w:t xml:space="preserve">                                                                             </w:t>
            </w:r>
            <w:r w:rsidR="00637396">
              <w:t xml:space="preserve">  </w:t>
            </w:r>
            <w:r>
              <w:t xml:space="preserve">      </w:t>
            </w:r>
            <w:r w:rsidR="00B8698E">
              <w:tab/>
            </w:r>
            <w:r w:rsidR="00240302">
              <w:t xml:space="preserve">                                                 </w:t>
            </w:r>
          </w:p>
          <w:p w:rsidR="00B8698E" w:rsidRDefault="00C322AF" w:rsidP="00AE1852">
            <w:pPr>
              <w:pStyle w:val="JobTitle"/>
              <w:tabs>
                <w:tab w:val="left" w:pos="8640"/>
                <w:tab w:val="left" w:pos="8820"/>
              </w:tabs>
            </w:pPr>
            <w:r>
              <w:t>Shipping Supervisor</w:t>
            </w:r>
          </w:p>
          <w:p w:rsidR="00C322AF" w:rsidRPr="00637396" w:rsidRDefault="00C322AF" w:rsidP="00AE1852">
            <w:pPr>
              <w:tabs>
                <w:tab w:val="left" w:pos="8640"/>
                <w:tab w:val="left" w:pos="8820"/>
              </w:tabs>
              <w:rPr>
                <w:color w:val="000000"/>
                <w:sz w:val="20"/>
                <w:szCs w:val="16"/>
              </w:rPr>
            </w:pPr>
            <w:r w:rsidRPr="00637396">
              <w:rPr>
                <w:color w:val="000000"/>
                <w:sz w:val="20"/>
                <w:szCs w:val="16"/>
              </w:rPr>
              <w:t>•Manage shipping, receiving, storing of both raw materials and finish goods</w:t>
            </w:r>
          </w:p>
          <w:p w:rsidR="00B8698E" w:rsidRDefault="00C322AF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637396">
              <w:t>•Restructured warehouse by creating individual bin locations for finished goods and raw materials</w:t>
            </w:r>
            <w:r w:rsidRPr="00637396">
              <w:br/>
              <w:t>•Reduced late deliveries by 75% working with the sole source transportation carrier</w:t>
            </w:r>
            <w:r w:rsidRPr="00637396">
              <w:br/>
              <w:t>•Eliminated shipping errors by training department to utilize SAP and Apirso programs</w:t>
            </w:r>
          </w:p>
          <w:p w:rsidR="004B401E" w:rsidRDefault="004B401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226FF9" w:rsidRDefault="00226FF9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226FF9" w:rsidRDefault="00226FF9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</w:tc>
      </w:tr>
      <w:tr w:rsidR="00B8698E">
        <w:tc>
          <w:tcPr>
            <w:tcW w:w="0" w:type="auto"/>
          </w:tcPr>
          <w:p w:rsidR="00B8698E" w:rsidRDefault="00B8698E" w:rsidP="00AE1852">
            <w:pPr>
              <w:tabs>
                <w:tab w:val="left" w:pos="8640"/>
                <w:tab w:val="left" w:pos="8820"/>
              </w:tabs>
            </w:pPr>
          </w:p>
        </w:tc>
        <w:tc>
          <w:tcPr>
            <w:tcW w:w="8573" w:type="dxa"/>
          </w:tcPr>
          <w:p w:rsidR="008604AB" w:rsidRDefault="008604AB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</w:p>
          <w:p w:rsidR="008604AB" w:rsidRDefault="008604AB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</w:p>
          <w:p w:rsidR="008604AB" w:rsidRDefault="008604AB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</w:p>
          <w:p w:rsidR="008604AB" w:rsidRDefault="008604AB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</w:p>
          <w:p w:rsidR="00226FF9" w:rsidRDefault="00C322AF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  <w:r>
              <w:lastRenderedPageBreak/>
              <w:t>2003 - 2004</w:t>
            </w:r>
            <w:r w:rsidR="00B8698E">
              <w:tab/>
            </w:r>
            <w:r w:rsidR="00226FF9">
              <w:t xml:space="preserve">   </w:t>
            </w:r>
            <w:r w:rsidR="00226FF9" w:rsidRPr="00637396">
              <w:rPr>
                <w:i/>
              </w:rPr>
              <w:t>Amcor PET Packaging</w:t>
            </w:r>
            <w:r w:rsidR="00226FF9">
              <w:rPr>
                <w:i/>
              </w:rPr>
              <w:t xml:space="preserve"> N.A</w:t>
            </w:r>
            <w:r w:rsidR="00240302">
              <w:t xml:space="preserve">                                        </w:t>
            </w:r>
            <w:r w:rsidR="00226FF9">
              <w:t xml:space="preserve">                </w:t>
            </w:r>
            <w:r w:rsidR="00240302">
              <w:t xml:space="preserve"> </w:t>
            </w:r>
            <w:r w:rsidR="00226FF9">
              <w:t xml:space="preserve">Tucson, AZ  </w:t>
            </w:r>
          </w:p>
          <w:p w:rsidR="00B8698E" w:rsidRDefault="00226FF9" w:rsidP="00226FF9">
            <w:pPr>
              <w:pStyle w:val="CompanyName"/>
              <w:tabs>
                <w:tab w:val="left" w:pos="8640"/>
                <w:tab w:val="left" w:pos="8820"/>
              </w:tabs>
              <w:spacing w:before="0" w:after="0"/>
              <w:ind w:right="0"/>
            </w:pPr>
            <w:r>
              <w:t xml:space="preserve">                                            </w:t>
            </w:r>
            <w:r w:rsidRPr="00637396">
              <w:rPr>
                <w:i/>
              </w:rPr>
              <w:t>(</w:t>
            </w:r>
            <w:r w:rsidRPr="00637396">
              <w:rPr>
                <w:rStyle w:val="CompanyNameChar"/>
                <w:i/>
              </w:rPr>
              <w:t>Formerly Schmalbach-Lubeca</w:t>
            </w:r>
            <w:r>
              <w:t xml:space="preserve">                      </w:t>
            </w:r>
            <w:r w:rsidR="00240302">
              <w:t xml:space="preserve">                                           </w:t>
            </w:r>
            <w:r w:rsidR="003D1AD1">
              <w:t xml:space="preserve">            </w:t>
            </w:r>
            <w:r w:rsidR="00AE1852">
              <w:t xml:space="preserve"> </w:t>
            </w:r>
            <w:r>
              <w:t xml:space="preserve">   </w:t>
            </w:r>
            <w:r w:rsidR="00240302">
              <w:t xml:space="preserve"> </w:t>
            </w:r>
          </w:p>
          <w:p w:rsidR="00B8698E" w:rsidRDefault="00C322AF" w:rsidP="00AE1852">
            <w:pPr>
              <w:pStyle w:val="JobTitle"/>
              <w:tabs>
                <w:tab w:val="left" w:pos="8640"/>
                <w:tab w:val="left" w:pos="8820"/>
              </w:tabs>
              <w:spacing w:line="240" w:lineRule="auto"/>
            </w:pPr>
            <w:r>
              <w:t>Materials Coordinator</w:t>
            </w:r>
          </w:p>
          <w:p w:rsidR="00927D76" w:rsidRPr="00344C20" w:rsidRDefault="00927D76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•Implemented the facility’s production planning, inventory control, customer service and logistics</w:t>
            </w:r>
          </w:p>
          <w:p w:rsidR="00AE1852" w:rsidRDefault="00927D76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 xml:space="preserve">•Assisted the Production Materials Manager in implementing a procedure to provide containers in </w:t>
            </w:r>
          </w:p>
          <w:p w:rsidR="00AE1852" w:rsidRDefault="00AE185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 xml:space="preserve"> </w:t>
            </w:r>
            <w:r w:rsidR="00927D76" w:rsidRPr="00344C20">
              <w:t>greater</w:t>
            </w:r>
            <w:r>
              <w:t xml:space="preserve"> </w:t>
            </w:r>
            <w:r w:rsidR="00927D76" w:rsidRPr="00344C20">
              <w:t>numbers at a higher level of service to the customer</w:t>
            </w:r>
            <w:r w:rsidR="00927D76" w:rsidRPr="00344C20">
              <w:br/>
              <w:t xml:space="preserve">•Acted as Materials Manager’s backup with production planning, inventory stock levels, and customer </w:t>
            </w:r>
            <w:r>
              <w:t xml:space="preserve"> </w:t>
            </w:r>
          </w:p>
          <w:p w:rsidR="00637396" w:rsidRDefault="00AE1852" w:rsidP="00226FF9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 xml:space="preserve"> </w:t>
            </w:r>
            <w:r w:rsidR="00927D76" w:rsidRPr="00344C20">
              <w:t>service</w:t>
            </w:r>
            <w:r w:rsidR="004B401E">
              <w:t xml:space="preserve">. </w:t>
            </w:r>
            <w:r w:rsidR="004B401E" w:rsidRPr="001135AA">
              <w:t>Assisted with EOM billing procedure with Accounting department on a monthly basis.</w:t>
            </w:r>
            <w:r w:rsidR="004B401E">
              <w:t xml:space="preserve"> </w:t>
            </w:r>
            <w:r w:rsidR="00927D76" w:rsidRPr="00344C20">
              <w:br/>
              <w:t>•Coordinat</w:t>
            </w:r>
            <w:r w:rsidR="004B401E">
              <w:t xml:space="preserve">ed customer’s orders, </w:t>
            </w:r>
            <w:r w:rsidR="004B401E" w:rsidRPr="001135AA">
              <w:t>billing,</w:t>
            </w:r>
            <w:r w:rsidR="00927D76" w:rsidRPr="00344C20">
              <w:t xml:space="preserve"> deliveries, changes, cancellations and add on’s daily</w:t>
            </w:r>
            <w:r w:rsidR="00927D76" w:rsidRPr="00344C20">
              <w:br/>
              <w:t>•Implemented daily cycle counts to ensure correct inventory numbers</w:t>
            </w:r>
          </w:p>
          <w:p w:rsidR="00226FF9" w:rsidRDefault="00226FF9" w:rsidP="00226FF9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927D76" w:rsidRDefault="00927D76" w:rsidP="00AE1852">
            <w:pPr>
              <w:pStyle w:val="CompanyName"/>
              <w:tabs>
                <w:tab w:val="left" w:pos="8640"/>
                <w:tab w:val="left" w:pos="8820"/>
              </w:tabs>
              <w:ind w:right="0"/>
            </w:pPr>
            <w:r>
              <w:t>2002 – 2003</w:t>
            </w:r>
            <w:r>
              <w:tab/>
            </w:r>
            <w:r w:rsidRPr="00637396">
              <w:rPr>
                <w:i/>
              </w:rPr>
              <w:t xml:space="preserve">Schalbach-Lubeca </w:t>
            </w:r>
            <w:r w:rsidR="00240302" w:rsidRPr="00637396">
              <w:rPr>
                <w:i/>
              </w:rPr>
              <w:t xml:space="preserve">                                                           </w:t>
            </w:r>
            <w:r w:rsidR="00637396">
              <w:rPr>
                <w:i/>
              </w:rPr>
              <w:t xml:space="preserve">  </w:t>
            </w:r>
            <w:r w:rsidR="00BE5304">
              <w:rPr>
                <w:i/>
              </w:rPr>
              <w:t xml:space="preserve"> </w:t>
            </w:r>
            <w:r w:rsidR="003D1AD1">
              <w:rPr>
                <w:i/>
              </w:rPr>
              <w:t xml:space="preserve">    </w:t>
            </w:r>
            <w:smartTag w:uri="urn:schemas-microsoft-com:office:smarttags" w:element="place">
              <w:smartTag w:uri="urn:schemas-microsoft-com:office:smarttags" w:element="City">
                <w:r w:rsidR="00240302">
                  <w:t>Blythewood</w:t>
                </w:r>
              </w:smartTag>
              <w:r w:rsidR="00240302">
                <w:t xml:space="preserve">, </w:t>
              </w:r>
              <w:smartTag w:uri="urn:schemas-microsoft-com:office:smarttags" w:element="State">
                <w:r w:rsidR="00240302">
                  <w:t>SC</w:t>
                </w:r>
              </w:smartTag>
            </w:smartTag>
          </w:p>
          <w:p w:rsidR="00240302" w:rsidRPr="00637396" w:rsidRDefault="00240302" w:rsidP="00AE1852">
            <w:pPr>
              <w:tabs>
                <w:tab w:val="left" w:pos="8640"/>
                <w:tab w:val="left" w:pos="8820"/>
              </w:tabs>
              <w:spacing w:line="168" w:lineRule="auto"/>
              <w:rPr>
                <w:i/>
              </w:rPr>
            </w:pPr>
            <w:r w:rsidRPr="00240302">
              <w:rPr>
                <w:rStyle w:val="CompanyNameChar"/>
                <w:sz w:val="20"/>
                <w:szCs w:val="20"/>
              </w:rPr>
              <w:t xml:space="preserve">                                     </w:t>
            </w:r>
            <w:r w:rsidRPr="00637396">
              <w:rPr>
                <w:rStyle w:val="CompanyNameChar"/>
                <w:i/>
                <w:sz w:val="20"/>
                <w:szCs w:val="20"/>
              </w:rPr>
              <w:t>(Now Amcor P.E.T. Packaging</w:t>
            </w:r>
            <w:r w:rsidR="00637396">
              <w:rPr>
                <w:rStyle w:val="CompanyNameChar"/>
                <w:i/>
                <w:sz w:val="20"/>
                <w:szCs w:val="20"/>
              </w:rPr>
              <w:t xml:space="preserve"> N.A</w:t>
            </w:r>
            <w:r w:rsidRPr="00637396">
              <w:rPr>
                <w:i/>
              </w:rPr>
              <w:t xml:space="preserve">)     </w:t>
            </w:r>
          </w:p>
          <w:p w:rsidR="00927D76" w:rsidRDefault="00240302" w:rsidP="00AE1852">
            <w:pPr>
              <w:pStyle w:val="JobTitle"/>
              <w:tabs>
                <w:tab w:val="left" w:pos="8640"/>
                <w:tab w:val="left" w:pos="8820"/>
              </w:tabs>
              <w:spacing w:line="240" w:lineRule="auto"/>
            </w:pPr>
            <w:r>
              <w:t>Shipping Lead</w:t>
            </w:r>
          </w:p>
          <w:p w:rsidR="00AE1852" w:rsidRDefault="0024030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 xml:space="preserve">•Supervised the scheduled deliveries of supplies for the production area to include tier sheets, top </w:t>
            </w:r>
          </w:p>
          <w:p w:rsidR="00240302" w:rsidRPr="00344C20" w:rsidRDefault="00AE185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 xml:space="preserve"> </w:t>
            </w:r>
            <w:r w:rsidR="00240302" w:rsidRPr="00344C20">
              <w:t>frames, pallets, boxes, and labels</w:t>
            </w:r>
          </w:p>
          <w:p w:rsidR="00AE1852" w:rsidRDefault="0024030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 xml:space="preserve">•Maintained accurate reports of all daily shipments of finished goods to customers and freight </w:t>
            </w:r>
          </w:p>
          <w:p w:rsidR="00240302" w:rsidRPr="00344C20" w:rsidRDefault="00AE185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 xml:space="preserve"> </w:t>
            </w:r>
            <w:r w:rsidR="00240302" w:rsidRPr="00344C20">
              <w:t>companies</w:t>
            </w:r>
            <w:r w:rsidR="00240302" w:rsidRPr="00344C20">
              <w:br/>
              <w:t>•Coordinated customer’s orders, scheduling deliveries, changes, cancellations and add on's daily</w:t>
            </w:r>
          </w:p>
          <w:p w:rsidR="00240302" w:rsidRDefault="0024030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637396" w:rsidRDefault="00637396" w:rsidP="00AE1852">
            <w:pPr>
              <w:pStyle w:val="CompanyName"/>
              <w:tabs>
                <w:tab w:val="left" w:pos="8640"/>
                <w:tab w:val="left" w:pos="8820"/>
              </w:tabs>
              <w:spacing w:line="192" w:lineRule="auto"/>
              <w:ind w:right="0"/>
            </w:pPr>
            <w:r>
              <w:t>2002 – 2003</w:t>
            </w:r>
            <w:r>
              <w:tab/>
            </w:r>
            <w:r w:rsidRPr="00637396">
              <w:rPr>
                <w:i/>
              </w:rPr>
              <w:t xml:space="preserve">Schalbach-Lubeca                                                             </w:t>
            </w:r>
            <w:r w:rsidR="00BE5304">
              <w:rPr>
                <w:i/>
              </w:rPr>
              <w:t xml:space="preserve">  </w:t>
            </w:r>
            <w:r w:rsidR="003D1AD1">
              <w:rPr>
                <w:i/>
              </w:rPr>
              <w:t xml:space="preserve">    </w:t>
            </w:r>
            <w:smartTag w:uri="urn:schemas-microsoft-com:office:smarttags" w:element="place">
              <w:smartTag w:uri="urn:schemas-microsoft-com:office:smarttags" w:element="City">
                <w:r>
                  <w:t>Blythewood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SC</w:t>
                </w:r>
              </w:smartTag>
            </w:smartTag>
          </w:p>
          <w:p w:rsidR="00637396" w:rsidRPr="00637396" w:rsidRDefault="00637396" w:rsidP="00AE1852">
            <w:pPr>
              <w:tabs>
                <w:tab w:val="left" w:pos="8640"/>
                <w:tab w:val="left" w:pos="8820"/>
              </w:tabs>
              <w:spacing w:line="192" w:lineRule="auto"/>
              <w:rPr>
                <w:i/>
              </w:rPr>
            </w:pPr>
            <w:r w:rsidRPr="00240302">
              <w:rPr>
                <w:rStyle w:val="CompanyNameChar"/>
                <w:sz w:val="20"/>
                <w:szCs w:val="20"/>
              </w:rPr>
              <w:t xml:space="preserve">                                     </w:t>
            </w:r>
            <w:r w:rsidRPr="00637396">
              <w:rPr>
                <w:rStyle w:val="CompanyNameChar"/>
                <w:i/>
                <w:sz w:val="20"/>
                <w:szCs w:val="20"/>
              </w:rPr>
              <w:t>(Now Amcor P.E.T. Packaging</w:t>
            </w:r>
            <w:r>
              <w:rPr>
                <w:rStyle w:val="CompanyNameChar"/>
                <w:i/>
                <w:sz w:val="20"/>
                <w:szCs w:val="20"/>
              </w:rPr>
              <w:t xml:space="preserve"> N.A.</w:t>
            </w:r>
            <w:r w:rsidRPr="00637396">
              <w:rPr>
                <w:i/>
              </w:rPr>
              <w:t xml:space="preserve">)     </w:t>
            </w:r>
          </w:p>
          <w:p w:rsidR="00637396" w:rsidRDefault="00637396" w:rsidP="00AE1852">
            <w:pPr>
              <w:pStyle w:val="JobTitle"/>
              <w:tabs>
                <w:tab w:val="left" w:pos="8640"/>
                <w:tab w:val="left" w:pos="8820"/>
              </w:tabs>
              <w:spacing w:line="240" w:lineRule="auto"/>
            </w:pPr>
            <w:r>
              <w:t>Materials Coordinator/Customer Service</w:t>
            </w:r>
          </w:p>
          <w:p w:rsidR="00AE1852" w:rsidRDefault="00637396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BE5304">
              <w:t>•Implemented the facility’s production planning, inventory control, customer service and logistics</w:t>
            </w:r>
            <w:r w:rsidRPr="00BE5304">
              <w:br/>
              <w:t>•Coordinated customer’s orders, scheduling deliveries, changes, cancellations and add on's daily</w:t>
            </w:r>
            <w:r w:rsidRPr="00BE5304">
              <w:br/>
              <w:t>•Assisted team of eight managers with accounting, billing, materials/shipping coordination</w:t>
            </w:r>
            <w:r w:rsidR="004B401E">
              <w:t xml:space="preserve">, accounts payable and receiving. </w:t>
            </w:r>
            <w:r w:rsidR="004B401E" w:rsidRPr="001135AA">
              <w:t>Processed billing of over 200 bill of ladings on a daily basis. Assisted with EOM billing procedures with Accounting department monthly.</w:t>
            </w:r>
            <w:r w:rsidRPr="00BE5304">
              <w:br/>
              <w:t xml:space="preserve">•Created and maintained monthly reports on inventory of eight warehouses using MSG Pro, Reflection, </w:t>
            </w:r>
          </w:p>
          <w:p w:rsidR="00927D76" w:rsidRPr="00BE5304" w:rsidRDefault="00AE1852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 xml:space="preserve"> </w:t>
            </w:r>
            <w:r w:rsidR="00637396" w:rsidRPr="00BE5304">
              <w:t>and UNIX</w:t>
            </w:r>
            <w:r w:rsidR="00637396" w:rsidRPr="00BE5304">
              <w:br/>
              <w:t>•Coordinated the shipping of products weekly and preparing bills of ladings</w:t>
            </w:r>
            <w:r w:rsidR="00637396" w:rsidRPr="00BE5304">
              <w:br/>
            </w:r>
          </w:p>
        </w:tc>
      </w:tr>
      <w:tr w:rsidR="00B8698E">
        <w:tc>
          <w:tcPr>
            <w:tcW w:w="0" w:type="auto"/>
          </w:tcPr>
          <w:p w:rsidR="00B8698E" w:rsidRPr="003F5BF7" w:rsidRDefault="00344C20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lastRenderedPageBreak/>
              <w:t>Skills</w:t>
            </w:r>
          </w:p>
        </w:tc>
        <w:tc>
          <w:tcPr>
            <w:tcW w:w="8573" w:type="dxa"/>
          </w:tcPr>
          <w:p w:rsidR="00B8698E" w:rsidRDefault="00B8698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BE5304" w:rsidRPr="00344C20" w:rsidRDefault="00344C20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 w:rsidRPr="00344C20">
              <w:t>Proficient in Windows 95,98,2000, NT, XP, MS Office, Lotus Notes and SmartSuite (word-pro, lotus 1.2.3. approach), IBM applications (CAD, PROFS, ATLAS, CLARIFY and CLAIMS), Pay Plus &amp; Lawson</w:t>
            </w:r>
            <w:r w:rsidR="000233BA">
              <w:t xml:space="preserve"> applications, SAP and Material Management </w:t>
            </w:r>
            <w:r w:rsidRPr="00344C20">
              <w:t>programs.</w:t>
            </w:r>
            <w:r w:rsidRPr="00344C20">
              <w:br/>
            </w:r>
          </w:p>
        </w:tc>
      </w:tr>
      <w:tr w:rsidR="00344C20">
        <w:tc>
          <w:tcPr>
            <w:tcW w:w="0" w:type="auto"/>
          </w:tcPr>
          <w:p w:rsidR="00344C20" w:rsidRPr="003F5BF7" w:rsidRDefault="00344C20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t>Education</w:t>
            </w:r>
          </w:p>
        </w:tc>
        <w:tc>
          <w:tcPr>
            <w:tcW w:w="8573" w:type="dxa"/>
          </w:tcPr>
          <w:p w:rsidR="005B65FE" w:rsidRDefault="005B65FE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344C20" w:rsidRDefault="00344C20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smartTag w:uri="urn:schemas-microsoft-com:office:smarttags" w:element="place">
              <w:smartTag w:uri="urn:schemas-microsoft-com:office:smarttags" w:element="City">
                <w:r w:rsidRPr="00BE5304">
                  <w:t>Blake Business School</w:t>
                </w:r>
              </w:smartTag>
              <w:r w:rsidRPr="00BE5304">
                <w:t xml:space="preserve">, </w:t>
              </w:r>
              <w:smartTag w:uri="urn:schemas-microsoft-com:office:smarttags" w:element="State">
                <w:r w:rsidRPr="00BE5304">
                  <w:t>New York</w:t>
                </w:r>
              </w:smartTag>
            </w:smartTag>
            <w:r w:rsidRPr="00BE5304">
              <w:t>, N.Y.</w:t>
            </w:r>
            <w:r w:rsidRPr="00BE5304">
              <w:br/>
              <w:t>Major: Computer Science/Micro Computer Operations</w:t>
            </w:r>
          </w:p>
        </w:tc>
      </w:tr>
    </w:tbl>
    <w:p w:rsidR="00344C20" w:rsidRDefault="00344C20" w:rsidP="00AE1852">
      <w:pPr>
        <w:tabs>
          <w:tab w:val="left" w:pos="8640"/>
          <w:tab w:val="left" w:pos="8820"/>
        </w:tabs>
      </w:pPr>
    </w:p>
    <w:tbl>
      <w:tblPr>
        <w:tblW w:w="10908" w:type="dxa"/>
        <w:tblLook w:val="0000"/>
      </w:tblPr>
      <w:tblGrid>
        <w:gridCol w:w="1435"/>
        <w:gridCol w:w="9473"/>
      </w:tblGrid>
      <w:tr w:rsidR="00344C20">
        <w:trPr>
          <w:trHeight w:val="4023"/>
        </w:trPr>
        <w:tc>
          <w:tcPr>
            <w:tcW w:w="0" w:type="auto"/>
          </w:tcPr>
          <w:p w:rsidR="00344C20" w:rsidRPr="003F5BF7" w:rsidRDefault="00344C20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t>Company Training</w:t>
            </w:r>
          </w:p>
        </w:tc>
        <w:tc>
          <w:tcPr>
            <w:tcW w:w="9473" w:type="dxa"/>
          </w:tcPr>
          <w:p w:rsidR="00344C20" w:rsidRDefault="00344C20" w:rsidP="000C3BBF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344C20" w:rsidRDefault="00344C20" w:rsidP="008604AB">
            <w:pPr>
              <w:tabs>
                <w:tab w:val="left" w:pos="8640"/>
                <w:tab w:val="left" w:pos="8820"/>
              </w:tabs>
              <w:spacing w:before="140" w:after="140"/>
              <w:rPr>
                <w:color w:val="000000"/>
                <w:sz w:val="20"/>
                <w:szCs w:val="16"/>
              </w:rPr>
            </w:pPr>
            <w:r w:rsidRPr="00344C20">
              <w:rPr>
                <w:rStyle w:val="AchievementChar"/>
                <w:sz w:val="20"/>
                <w:szCs w:val="20"/>
              </w:rPr>
              <w:t>SAP/Apirso training 9/2002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  <w:t>E</w:t>
            </w:r>
            <w:r w:rsidR="008604AB">
              <w:rPr>
                <w:rStyle w:val="AchievementChar"/>
                <w:sz w:val="20"/>
                <w:szCs w:val="20"/>
              </w:rPr>
              <w:t>ssentials of Supervision 7/2008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  <w:t xml:space="preserve">Criticism and </w:t>
            </w:r>
            <w:r w:rsidR="008604AB">
              <w:rPr>
                <w:rStyle w:val="AchievementChar"/>
                <w:sz w:val="20"/>
                <w:szCs w:val="20"/>
              </w:rPr>
              <w:t>Discipline Skills for Managers 7/2008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  <w:t>CalOSHA Fork-lift Trainer Certified 8/2005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  <w:t>Principles &amp;Quali</w:t>
            </w:r>
            <w:r w:rsidR="008604AB">
              <w:rPr>
                <w:rStyle w:val="AchievementChar"/>
                <w:sz w:val="20"/>
                <w:szCs w:val="20"/>
              </w:rPr>
              <w:t>ties of GenuineLeadership 7/2008</w:t>
            </w:r>
            <w:r w:rsidRPr="00344C20">
              <w:rPr>
                <w:rStyle w:val="AchievementChar"/>
                <w:sz w:val="20"/>
                <w:szCs w:val="20"/>
              </w:rPr>
              <w:t xml:space="preserve"> 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  <w:t>Sexual Harass</w:t>
            </w:r>
            <w:r w:rsidR="008604AB">
              <w:rPr>
                <w:rStyle w:val="AchievementChar"/>
                <w:sz w:val="20"/>
                <w:szCs w:val="20"/>
              </w:rPr>
              <w:t>ment Supervisor Training 7/2008</w:t>
            </w:r>
            <w:r w:rsidRPr="00344C20">
              <w:rPr>
                <w:rStyle w:val="AchievementChar"/>
                <w:sz w:val="20"/>
                <w:szCs w:val="20"/>
              </w:rPr>
              <w:t xml:space="preserve"> </w:t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rStyle w:val="AchievementChar"/>
                <w:sz w:val="20"/>
                <w:szCs w:val="20"/>
              </w:rPr>
              <w:br/>
            </w:r>
            <w:r w:rsidRPr="00344C20">
              <w:rPr>
                <w:color w:val="000000"/>
                <w:sz w:val="20"/>
                <w:szCs w:val="16"/>
              </w:rPr>
              <w:t>CPR/First Aid Certified 4/2006</w:t>
            </w:r>
          </w:p>
          <w:p w:rsidR="008604AB" w:rsidRDefault="008604AB" w:rsidP="008604AB">
            <w:pPr>
              <w:tabs>
                <w:tab w:val="left" w:pos="8640"/>
                <w:tab w:val="left" w:pos="8820"/>
              </w:tabs>
              <w:spacing w:before="140" w:after="140"/>
            </w:pPr>
          </w:p>
        </w:tc>
      </w:tr>
      <w:tr w:rsidR="005B71AF">
        <w:tc>
          <w:tcPr>
            <w:tcW w:w="0" w:type="auto"/>
          </w:tcPr>
          <w:p w:rsidR="005B71AF" w:rsidRPr="003F5BF7" w:rsidRDefault="00226FF9" w:rsidP="00AE1852">
            <w:pPr>
              <w:pStyle w:val="SectionTitle"/>
              <w:tabs>
                <w:tab w:val="left" w:pos="8640"/>
                <w:tab w:val="left" w:pos="8820"/>
              </w:tabs>
            </w:pPr>
            <w:r>
              <w:lastRenderedPageBreak/>
              <w:t>Refe</w:t>
            </w:r>
            <w:r w:rsidR="005B71AF">
              <w:t>rences</w:t>
            </w:r>
          </w:p>
        </w:tc>
        <w:tc>
          <w:tcPr>
            <w:tcW w:w="9473" w:type="dxa"/>
          </w:tcPr>
          <w:p w:rsidR="005B71AF" w:rsidRDefault="005B71AF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</w:p>
          <w:p w:rsidR="005B71AF" w:rsidRPr="00344C20" w:rsidRDefault="005B71AF" w:rsidP="00AE1852">
            <w:pPr>
              <w:pStyle w:val="Achievement"/>
              <w:tabs>
                <w:tab w:val="left" w:pos="8640"/>
                <w:tab w:val="left" w:pos="8820"/>
              </w:tabs>
              <w:ind w:right="0"/>
            </w:pPr>
            <w:r>
              <w:t>Available upon Request</w:t>
            </w:r>
          </w:p>
        </w:tc>
      </w:tr>
    </w:tbl>
    <w:p w:rsidR="00344C20" w:rsidRDefault="00344C20" w:rsidP="00AE1852">
      <w:pPr>
        <w:tabs>
          <w:tab w:val="left" w:pos="8640"/>
          <w:tab w:val="left" w:pos="8820"/>
        </w:tabs>
      </w:pPr>
    </w:p>
    <w:p w:rsidR="00CB688D" w:rsidRDefault="00CB688D" w:rsidP="00AE1852">
      <w:pPr>
        <w:tabs>
          <w:tab w:val="left" w:pos="8640"/>
          <w:tab w:val="left" w:pos="8820"/>
        </w:tabs>
        <w:rPr>
          <w:rFonts w:ascii="Verdana" w:hAnsi="Verdana"/>
          <w:sz w:val="16"/>
          <w:szCs w:val="16"/>
        </w:rPr>
      </w:pPr>
    </w:p>
    <w:sectPr w:rsidR="00CB688D" w:rsidSect="00226FF9">
      <w:headerReference w:type="even" r:id="rId8"/>
      <w:pgSz w:w="12240" w:h="15840"/>
      <w:pgMar w:top="12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C0B" w:rsidRDefault="001E6C0B">
      <w:r>
        <w:separator/>
      </w:r>
    </w:p>
  </w:endnote>
  <w:endnote w:type="continuationSeparator" w:id="1">
    <w:p w:rsidR="001E6C0B" w:rsidRDefault="001E6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C0B" w:rsidRDefault="001E6C0B">
      <w:r>
        <w:separator/>
      </w:r>
    </w:p>
  </w:footnote>
  <w:footnote w:type="continuationSeparator" w:id="1">
    <w:p w:rsidR="001E6C0B" w:rsidRDefault="001E6C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18" w:rsidRDefault="00424D0B" w:rsidP="001F5220">
    <w:pPr>
      <w:pStyle w:val="Header"/>
      <w:framePr w:wrap="around" w:vAnchor="text" w:hAnchor="margin" w:xAlign="right" w:y="1"/>
      <w:rPr>
        <w:ins w:id="1" w:author=" " w:date="2007-07-11T11:00:00Z"/>
        <w:rStyle w:val="PageNumber"/>
      </w:rPr>
    </w:pPr>
    <w:ins w:id="2" w:author=" " w:date="2007-07-11T11:00:00Z">
      <w:r>
        <w:rPr>
          <w:rStyle w:val="PageNumber"/>
        </w:rPr>
        <w:fldChar w:fldCharType="begin"/>
      </w:r>
      <w:r w:rsidR="00CF6418"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:rsidR="00000000" w:rsidRDefault="001E6C0B">
    <w:pPr>
      <w:pStyle w:val="Header"/>
      <w:ind w:right="360"/>
      <w:pPrChange w:id="3" w:author=" " w:date="2007-07-11T11:00:00Z">
        <w:pPr>
          <w:pStyle w:val="Header"/>
        </w:pPr>
      </w:pPrChange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51E0378E"/>
    <w:multiLevelType w:val="hybridMultilevel"/>
    <w:tmpl w:val="FCEE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1440"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88D"/>
    <w:rsid w:val="000233BA"/>
    <w:rsid w:val="0005156B"/>
    <w:rsid w:val="000C3BBF"/>
    <w:rsid w:val="001135AA"/>
    <w:rsid w:val="0018094D"/>
    <w:rsid w:val="001A2DDA"/>
    <w:rsid w:val="001C53B8"/>
    <w:rsid w:val="001E6C0B"/>
    <w:rsid w:val="001F5220"/>
    <w:rsid w:val="00226FF9"/>
    <w:rsid w:val="00240302"/>
    <w:rsid w:val="002918F4"/>
    <w:rsid w:val="00344C20"/>
    <w:rsid w:val="003C3DF4"/>
    <w:rsid w:val="003D1AD1"/>
    <w:rsid w:val="004117C5"/>
    <w:rsid w:val="00424D0B"/>
    <w:rsid w:val="00431D2B"/>
    <w:rsid w:val="004B401E"/>
    <w:rsid w:val="004C1636"/>
    <w:rsid w:val="004C663A"/>
    <w:rsid w:val="005270D7"/>
    <w:rsid w:val="00574C68"/>
    <w:rsid w:val="0058376F"/>
    <w:rsid w:val="005B1A41"/>
    <w:rsid w:val="005B65FE"/>
    <w:rsid w:val="005B71AF"/>
    <w:rsid w:val="005E3F41"/>
    <w:rsid w:val="00637396"/>
    <w:rsid w:val="00713386"/>
    <w:rsid w:val="0074719F"/>
    <w:rsid w:val="00760743"/>
    <w:rsid w:val="00822789"/>
    <w:rsid w:val="00826C51"/>
    <w:rsid w:val="00840D16"/>
    <w:rsid w:val="0085592D"/>
    <w:rsid w:val="008604AB"/>
    <w:rsid w:val="00860BE2"/>
    <w:rsid w:val="00867003"/>
    <w:rsid w:val="00886F8D"/>
    <w:rsid w:val="008B765E"/>
    <w:rsid w:val="00927D76"/>
    <w:rsid w:val="009A2219"/>
    <w:rsid w:val="00A8076D"/>
    <w:rsid w:val="00AD5689"/>
    <w:rsid w:val="00AE1852"/>
    <w:rsid w:val="00B441D0"/>
    <w:rsid w:val="00B8698E"/>
    <w:rsid w:val="00BE5304"/>
    <w:rsid w:val="00C322AF"/>
    <w:rsid w:val="00CB688D"/>
    <w:rsid w:val="00CF6418"/>
    <w:rsid w:val="00D54666"/>
    <w:rsid w:val="00D57F9E"/>
    <w:rsid w:val="00D81E53"/>
    <w:rsid w:val="00E53A7A"/>
    <w:rsid w:val="00E57BE0"/>
    <w:rsid w:val="00E7346B"/>
    <w:rsid w:val="00EA2F41"/>
    <w:rsid w:val="00F97197"/>
    <w:rsid w:val="00FC1E05"/>
    <w:rsid w:val="00FF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D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07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0743"/>
  </w:style>
  <w:style w:type="paragraph" w:styleId="Header">
    <w:name w:val="header"/>
    <w:basedOn w:val="Normal"/>
    <w:rsid w:val="00760743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rsid w:val="00840D16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840D16"/>
    <w:pPr>
      <w:spacing w:line="200" w:lineRule="atLeast"/>
    </w:pPr>
    <w:rPr>
      <w:sz w:val="16"/>
      <w:szCs w:val="20"/>
    </w:rPr>
  </w:style>
  <w:style w:type="paragraph" w:customStyle="1" w:styleId="Name">
    <w:name w:val="Name"/>
    <w:basedOn w:val="Normal"/>
    <w:next w:val="Normal"/>
    <w:autoRedefine/>
    <w:rsid w:val="00840D16"/>
    <w:pPr>
      <w:spacing w:before="360" w:after="440" w:line="240" w:lineRule="atLeast"/>
      <w:ind w:left="2160"/>
    </w:pPr>
    <w:rPr>
      <w:spacing w:val="-20"/>
      <w:sz w:val="48"/>
      <w:szCs w:val="20"/>
    </w:rPr>
  </w:style>
  <w:style w:type="paragraph" w:styleId="BodyText">
    <w:name w:val="Body Text"/>
    <w:basedOn w:val="Normal"/>
    <w:link w:val="BodyTextChar"/>
    <w:rsid w:val="00840D16"/>
    <w:pPr>
      <w:spacing w:after="220" w:line="220" w:lineRule="atLeast"/>
      <w:ind w:right="-360"/>
    </w:pPr>
    <w:rPr>
      <w:sz w:val="20"/>
      <w:szCs w:val="20"/>
    </w:rPr>
  </w:style>
  <w:style w:type="paragraph" w:customStyle="1" w:styleId="Achievement">
    <w:name w:val="Achievement"/>
    <w:basedOn w:val="BodyText"/>
    <w:link w:val="AchievementChar"/>
    <w:autoRedefine/>
    <w:rsid w:val="00AE1852"/>
    <w:pPr>
      <w:tabs>
        <w:tab w:val="left" w:pos="6312"/>
        <w:tab w:val="left" w:pos="6890"/>
      </w:tabs>
      <w:spacing w:after="0" w:line="240" w:lineRule="auto"/>
    </w:pPr>
  </w:style>
  <w:style w:type="paragraph" w:customStyle="1" w:styleId="CompanyName">
    <w:name w:val="Company Name"/>
    <w:basedOn w:val="Normal"/>
    <w:next w:val="Normal"/>
    <w:link w:val="CompanyNameChar"/>
    <w:autoRedefine/>
    <w:rsid w:val="00240302"/>
    <w:pPr>
      <w:tabs>
        <w:tab w:val="left" w:pos="2160"/>
        <w:tab w:val="right" w:pos="6480"/>
      </w:tabs>
      <w:spacing w:before="220" w:after="40"/>
      <w:ind w:right="-360"/>
    </w:pPr>
    <w:rPr>
      <w:sz w:val="20"/>
      <w:szCs w:val="20"/>
    </w:rPr>
  </w:style>
  <w:style w:type="paragraph" w:customStyle="1" w:styleId="CompanyNameOne">
    <w:name w:val="Company Name One"/>
    <w:basedOn w:val="CompanyName"/>
    <w:next w:val="Normal"/>
    <w:rsid w:val="00840D16"/>
  </w:style>
  <w:style w:type="paragraph" w:customStyle="1" w:styleId="JobTitle">
    <w:name w:val="Job Title"/>
    <w:next w:val="Achievement"/>
    <w:rsid w:val="00840D16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Objective">
    <w:name w:val="Objective"/>
    <w:basedOn w:val="Normal"/>
    <w:next w:val="BodyText"/>
    <w:rsid w:val="00840D16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BE530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1044"/>
      </w:tabs>
      <w:spacing w:before="120" w:line="280" w:lineRule="atLeast"/>
    </w:pPr>
    <w:rPr>
      <w:rFonts w:ascii="Arial" w:hAnsi="Arial"/>
      <w:b/>
      <w:spacing w:val="-10"/>
      <w:sz w:val="20"/>
      <w:szCs w:val="20"/>
    </w:rPr>
  </w:style>
  <w:style w:type="paragraph" w:styleId="BalloonText">
    <w:name w:val="Balloon Text"/>
    <w:basedOn w:val="Normal"/>
    <w:semiHidden/>
    <w:rsid w:val="00840D16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rsid w:val="00240302"/>
    <w:rPr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344C20"/>
    <w:rPr>
      <w:lang w:val="en-US" w:eastAsia="en-US" w:bidi="ar-SA"/>
    </w:rPr>
  </w:style>
  <w:style w:type="character" w:customStyle="1" w:styleId="AchievementChar">
    <w:name w:val="Achievement Char"/>
    <w:basedOn w:val="BodyTextChar"/>
    <w:link w:val="Achievement"/>
    <w:rsid w:val="00AE1852"/>
  </w:style>
  <w:style w:type="paragraph" w:customStyle="1" w:styleId="TableContents">
    <w:name w:val="Table Contents"/>
    <w:basedOn w:val="BodyText"/>
    <w:rsid w:val="001C53B8"/>
    <w:pPr>
      <w:widowControl w:val="0"/>
      <w:suppressAutoHyphens/>
      <w:spacing w:after="0" w:line="240" w:lineRule="auto"/>
      <w:ind w:right="0"/>
    </w:pPr>
    <w:rPr>
      <w:sz w:val="24"/>
      <w:szCs w:val="24"/>
    </w:rPr>
  </w:style>
  <w:style w:type="paragraph" w:customStyle="1" w:styleId="Index">
    <w:name w:val="Index"/>
    <w:basedOn w:val="Normal"/>
    <w:rsid w:val="001C53B8"/>
    <w:pPr>
      <w:widowControl w:val="0"/>
      <w:suppressLineNumbers/>
      <w:suppressAutoHyphen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4908-0A9A-4D87-A474-FEAE69B4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Sanchez </vt:lpstr>
    </vt:vector>
  </TitlesOfParts>
  <Company>WCF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Sanchez </dc:title>
  <dc:subject/>
  <dc:creator>WCF USER</dc:creator>
  <cp:keywords/>
  <dc:description/>
  <cp:lastModifiedBy>Curtasca</cp:lastModifiedBy>
  <cp:revision>3</cp:revision>
  <cp:lastPrinted>2007-07-11T19:38:00Z</cp:lastPrinted>
  <dcterms:created xsi:type="dcterms:W3CDTF">2008-01-04T19:40:00Z</dcterms:created>
  <dcterms:modified xsi:type="dcterms:W3CDTF">2008-08-04T03:38:00Z</dcterms:modified>
</cp:coreProperties>
</file>